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**Transactions**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**Description**: Handling of deposits, withdrawals, and transfers.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**Actors**: Customers, Bank Employees, ATM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**Components**: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- **Deposit**: A customer can deposit money into their account.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- **Withdrawal**: A customer can withdraw money from their account.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- **Transfer**: A customer can transfer money between accounts.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**Process**: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1. Customer initiates a transaction (deposit, withdrawal, or transfer).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2. System validates the transaction (e.g., sufficient funds, correct account details).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3. Transaction is processed and recorded in the customer's account.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4. Confirmation is provided to the customer.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**Customer**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customer_id (int)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customer_name (string)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date_of_birth (Date)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address (string)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phone_number (string)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email (string)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acc_numbers (List&lt;int&gt;)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pan 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atm_card_number (int)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atm_pin (int)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transaction_history (List&lt;int&gt;)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**Account**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-acc_type (enum)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Salaried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Savings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account_status (enum)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Inactive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branch (string)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customer_id (int)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acc_number (int)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bank_balance (float)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**Bank**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bank_id (int)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branches (List&lt;int&gt;)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**Branch**</w:t>
      </w:r>
      <w:sdt>
        <w:sdtPr>
          <w:tag w:val="goog_rdk_0"/>
        </w:sdtPr>
        <w:sdtContent>
          <w:ins w:author="sugan kpms" w:id="0" w:date="2024-07-09T00:57:40Z">
            <w:r w:rsidDel="00000000" w:rsidR="00000000" w:rsidRPr="00000000">
              <w:rPr>
                <w:rtl w:val="0"/>
              </w:rPr>
              <w:t xml:space="preserve">n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branch_name (string)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ifsc_code (int)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**Transaction**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transfer_id (int)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acc_number (int)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customer_id (int)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transfer_type (enum)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IMPS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ATM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UPI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Cheque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Manual_Counter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transaction_fee (float)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payment_status (enum)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Failed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Success</w:t>
        <w:br w:type="textWrapping"/>
        <w:t xml:space="preserve">  - missed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transaction_date_time (DateTime)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**IMPS Transaction**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receiver_acc_number (int)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receiver_name (string)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receiver_ifsc_code (int)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receiver_branch_name (string)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**Cheque Transaction**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cheque_number (int)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**ATM Transaction**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atm_id (int)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atm_location (string)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**Manual Counter Transaction**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employee_id (int)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**UPI Transaction**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sender_upi_id (string)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receiver_upi_id (string)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ffffff"/>
          <w:sz w:val="21"/>
          <w:szCs w:val="21"/>
          <w:shd w:fill="29292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292929" w:val="clear"/>
          <w:rtl w:val="0"/>
        </w:rPr>
        <w:t xml:space="preserve">Customer -&gt; Bank System: Apply for Loan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ffffff"/>
          <w:sz w:val="21"/>
          <w:szCs w:val="21"/>
          <w:shd w:fill="29292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292929" w:val="clear"/>
          <w:rtl w:val="0"/>
        </w:rPr>
        <w:t xml:space="preserve">Bank System -&gt; Loan Officer: Review Application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fffff"/>
          <w:sz w:val="21"/>
          <w:szCs w:val="21"/>
          <w:shd w:fill="29292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292929" w:val="clear"/>
          <w:rtl w:val="0"/>
        </w:rPr>
        <w:t xml:space="preserve">Loan Officer -&gt; Bank System: Approve/Reject Loan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fffff"/>
          <w:sz w:val="21"/>
          <w:szCs w:val="21"/>
          <w:shd w:fill="29292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292929" w:val="clear"/>
          <w:rtl w:val="0"/>
        </w:rPr>
        <w:t xml:space="preserve">Bank System -&gt; Customer: Notify Approval/Rejection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fffff"/>
          <w:sz w:val="21"/>
          <w:szCs w:val="21"/>
          <w:shd w:fill="29292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292929" w:val="clear"/>
          <w:rtl w:val="0"/>
        </w:rPr>
        <w:t xml:space="preserve">Bank System -&gt; Customer: Disburse Loan (if approved)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292929" w:val="clear"/>
          <w:rtl w:val="0"/>
        </w:rPr>
        <w:t xml:space="preserve">Customer -&gt; Bank System: Repay Loan in Installments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rPr>
          <w:rFonts w:ascii="Roboto Mono" w:cs="Roboto Mono" w:eastAsia="Roboto Mono" w:hAnsi="Roboto Mono"/>
          <w:color w:val="188038"/>
        </w:rPr>
      </w:pPr>
      <w:bookmarkStart w:colFirst="0" w:colLast="0" w:name="_heading=h.wf5u7n67p8w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applicationId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loanType</w:t>
      </w:r>
      <w:r w:rsidDel="00000000" w:rsidR="00000000" w:rsidRPr="00000000">
        <w:rPr>
          <w:rtl w:val="0"/>
        </w:rPr>
        <w:t xml:space="preserve"> (e.g., Personal, Home, Car)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(Pending, Approved, Rejected)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applicationDate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reviewDate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#personal loan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salary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emp_type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com_name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pay_slip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Guarantee(id)</w:t>
      </w:r>
    </w:p>
    <w:p w:rsidR="00000000" w:rsidDel="00000000" w:rsidP="00000000" w:rsidRDefault="00000000" w:rsidRPr="00000000" w14:paraId="00000084">
      <w:pPr>
        <w:spacing w:after="240" w:before="24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#car loan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rc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dr license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#Education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interest_id | loan_type     | interest_rate |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|-------------|---------------|---------------|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1           | Car Loan      | 7.5%          |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2           | Home Loan     | 6.8%          |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3           | Personal Loan | 11.5%         |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4           | Education Loan| 8.0%          |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5           | Business Loan | 9.5%          |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  <w:t xml:space="preserve">     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loanId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applicationId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loanType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interestRate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installment_amount</w:t>
        <w:br w:type="textWrapping"/>
        <w:t xml:space="preserve">current_term</w:t>
        <w:br w:type="textWrapping"/>
        <w:t xml:space="preserve">missed_due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LoanPeriod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loan_period_id (int)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loan_id (int)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start_date (DateTime)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end_date (DateTime)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total_interest (float)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accrued_interest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LoanOfficer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empId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loanVerification()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validateApplication()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approveLoan()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rejectLoan()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calculateInstallment()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processRepayment()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**InterestRates**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interest_id (int)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loan_type (enum)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- Car Loan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- Home Loan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- Personal Loan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- Education Loan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- Business Loan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- Gold Loan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interest_rate (float)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Example entries: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interest_id | loan_type     | interest_rate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|-------------|---------------|---------------|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1           | Car Loan      | 7.5%          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2           | Home Loan     | 6.8%         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3           | Personal Loan | 11.5%        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4           | Education Loan| 8.0%          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 5           | Business Loan | 9.5%          |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 6           | Gold Loan     | 10.0%         |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LoanApplication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application_id (int)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customer_id (int)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loan_type (enum)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 Loan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Home Loan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Education Loan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Gold Loan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application_date (DateTime)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application_status (enum)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Submitted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Review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Approved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Rejected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required_documents (List&lt;string&gt;)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created_at (DateTime)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updated_at (DateTime)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LoanPeriod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loan_period_id (int)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loan_id (int)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start_date (DateTime)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end_date (DateTime)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total_interest (float)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accrued_interest (float)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LoanPaymentHistory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payment_id (int)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loan_id (int)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payment_date (DateTime)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amount_paid (float)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payment_status (enum)</w:t>
      </w:r>
    </w:p>
    <w:p w:rsidR="00000000" w:rsidDel="00000000" w:rsidP="00000000" w:rsidRDefault="00000000" w:rsidRPr="00000000" w14:paraId="000000F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Time</w:t>
      </w:r>
    </w:p>
    <w:p w:rsidR="00000000" w:rsidDel="00000000" w:rsidP="00000000" w:rsidRDefault="00000000" w:rsidRPr="00000000" w14:paraId="000000F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Missed</w:t>
      </w:r>
    </w:p>
    <w:p w:rsidR="00000000" w:rsidDel="00000000" w:rsidP="00000000" w:rsidRDefault="00000000" w:rsidRPr="00000000" w14:paraId="000000F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Late</w:t>
      </w:r>
    </w:p>
    <w:p w:rsidR="00000000" w:rsidDel="00000000" w:rsidP="00000000" w:rsidRDefault="00000000" w:rsidRPr="00000000" w14:paraId="000000F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Partial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late_fee (float) (if applicable)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FD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IsClosedBy (emp)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Nomine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RD</w:t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IsClosedBy (emp)</w:t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Nomine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O9/YHV0TeUWuntcGspf2fGh/JQ==">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2024-07-08T06:06:00Z</dcterms:created>
  <dc:creator>VC</dc:creator>
</cp:coreProperties>
</file>